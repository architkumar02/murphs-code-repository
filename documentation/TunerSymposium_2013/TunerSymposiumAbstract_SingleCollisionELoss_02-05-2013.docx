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8DB5" w14:textId="16281CBF" w:rsidR="00512FFD" w:rsidRDefault="00A33105">
      <w:r>
        <w:t xml:space="preserve">The Domestic Nuclear Detection Office under the Department of Homeland Security is continuing to sponsor research </w:t>
      </w:r>
      <w:r w:rsidR="00662961">
        <w:t>for replac</w:t>
      </w:r>
      <w:r w:rsidR="0040021F">
        <w:t xml:space="preserve">ement portal monitor detectors, </w:t>
      </w:r>
      <w:ins w:id="0" w:author="Laurence Miller" w:date="2013-03-15T15:15:00Z">
        <w:r w:rsidR="0040021F">
          <w:t>and</w:t>
        </w:r>
      </w:ins>
      <w:r w:rsidR="00662961">
        <w:t xml:space="preserve"> </w:t>
      </w:r>
      <w:ins w:id="1" w:author="Laurence Miller" w:date="2013-03-15T15:15:00Z">
        <w:r w:rsidR="0040021F">
          <w:t>r</w:t>
        </w:r>
      </w:ins>
      <w:r w:rsidR="00662961">
        <w:t>eplacement technologies need to be able to discriminate between neutrons and gammas.  On</w:t>
      </w:r>
      <w:ins w:id="2" w:author="Laurence Miller" w:date="2013-03-15T15:15:00Z">
        <w:r w:rsidR="0040021F">
          <w:t>e</w:t>
        </w:r>
      </w:ins>
      <w:r w:rsidR="00662961">
        <w:t xml:space="preserve"> of the replacement technologies being considered is thin polymeric scintillating </w:t>
      </w:r>
      <w:proofErr w:type="gramStart"/>
      <w:r w:rsidR="00662961">
        <w:t>films</w:t>
      </w:r>
      <w:proofErr w:type="gramEnd"/>
      <w:ins w:id="3" w:author="Laurence Miller" w:date="2013-03-15T15:16:00Z">
        <w:r w:rsidR="0040021F">
          <w:t>, and i</w:t>
        </w:r>
      </w:ins>
      <w:ins w:id="4" w:author="Matthew Urffer" w:date="2013-03-15T16:35:00Z">
        <w:r w:rsidR="008A33FB">
          <w:t xml:space="preserve">n </w:t>
        </w:r>
      </w:ins>
      <w:ins w:id="5" w:author="Laurence Miller" w:date="2013-03-15T15:16:00Z">
        <w:r w:rsidR="0040021F">
          <w:t xml:space="preserve">order to predict its </w:t>
        </w:r>
      </w:ins>
      <w:ins w:id="6" w:author="Laurence Miller" w:date="2013-03-15T15:17:00Z">
        <w:r w:rsidR="0040021F">
          <w:t>performance</w:t>
        </w:r>
      </w:ins>
      <w:ins w:id="7" w:author="Laurence Miller" w:date="2013-03-15T15:16:00Z">
        <w:r w:rsidR="0040021F">
          <w:t xml:space="preserve"> </w:t>
        </w:r>
      </w:ins>
      <w:ins w:id="8" w:author="Laurence Miller" w:date="2013-03-15T15:17:00Z">
        <w:r w:rsidR="0040021F">
          <w:t>it is necessary to</w:t>
        </w:r>
      </w:ins>
      <w:r w:rsidR="00662961">
        <w:t xml:space="preserve"> </w:t>
      </w:r>
      <w:ins w:id="9" w:author="Laurence Miller" w:date="2013-03-15T15:17:00Z">
        <w:r w:rsidR="0040021F">
          <w:t>u</w:t>
        </w:r>
      </w:ins>
      <w:r w:rsidR="00662961">
        <w:t xml:space="preserve">nderstand the </w:t>
      </w:r>
      <w:ins w:id="10" w:author="Matthew Urffer" w:date="2013-03-15T16:36:00Z">
        <w:r w:rsidR="008A33FB">
          <w:t xml:space="preserve">difference between </w:t>
        </w:r>
      </w:ins>
      <w:r w:rsidR="00662961">
        <w:t xml:space="preserve">energy deposition from photon interactions </w:t>
      </w:r>
      <w:r>
        <w:t>and neutron reaction products</w:t>
      </w:r>
      <w:ins w:id="11" w:author="Laurence Miller" w:date="2013-03-15T15:17:00Z">
        <w:r w:rsidR="0040021F">
          <w:t xml:space="preserve">.  </w:t>
        </w:r>
      </w:ins>
      <w:r w:rsidR="00662961">
        <w:t xml:space="preserve">GEANT4, a </w:t>
      </w:r>
      <w:r w:rsidR="00C330CD">
        <w:t xml:space="preserve">Monte Carlo </w:t>
      </w:r>
      <w:r w:rsidR="00662961">
        <w:t>toolkit, is being employed to calculate the energy deposition in these films</w:t>
      </w:r>
      <w:ins w:id="12" w:author="Laurence Miller" w:date="2013-03-15T15:18:00Z">
        <w:r w:rsidR="0040021F">
          <w:t>, including the tracking of secondary charged particles.</w:t>
        </w:r>
      </w:ins>
      <w:r w:rsidR="00662961">
        <w:t xml:space="preserve"> </w:t>
      </w:r>
      <w:r w:rsidR="00647707">
        <w:t xml:space="preserve"> Validation of the</w:t>
      </w:r>
      <w:r w:rsidR="00902AA7">
        <w:t xml:space="preserve"> </w:t>
      </w:r>
      <w:r w:rsidR="00647707">
        <w:t>calculation was p</w:t>
      </w:r>
      <w:ins w:id="13" w:author="Matthew Urffer" w:date="2013-05-02T21:15:00Z">
        <w:r w:rsidR="00BB143F">
          <w:t>er</w:t>
        </w:r>
      </w:ins>
      <w:r w:rsidR="00647707">
        <w:t>formed</w:t>
      </w:r>
      <w:ins w:id="14" w:author="Laurence Miller" w:date="2013-03-15T15:18:00Z">
        <w:r w:rsidR="0040021F">
          <w:t>, in part,</w:t>
        </w:r>
      </w:ins>
      <w:r w:rsidR="00647707">
        <w:t xml:space="preserve"> by simulating the energy deposition of photons in water </w:t>
      </w:r>
      <w:ins w:id="15" w:author="Matthew Urffer" w:date="2013-03-15T16:37:00Z">
        <w:r w:rsidR="008A33FB">
          <w:t>as r</w:t>
        </w:r>
      </w:ins>
      <w:ins w:id="16" w:author="Matthew Urffer" w:date="2013-03-15T16:36:00Z">
        <w:r w:rsidR="008A33FB">
          <w:t>eported</w:t>
        </w:r>
      </w:ins>
      <w:r w:rsidR="00647707">
        <w:t xml:space="preserve"> </w:t>
      </w:r>
      <w:ins w:id="17" w:author="Matthew Urffer" w:date="2013-03-15T16:37:00Z">
        <w:r w:rsidR="008A33FB">
          <w:t>by</w:t>
        </w:r>
      </w:ins>
      <w:r w:rsidR="00647707">
        <w:t xml:space="preserve"> Tuner et al (1982).  </w:t>
      </w:r>
      <w:ins w:id="18" w:author="Matthew Urffer" w:date="2013-05-02T21:16:00Z">
        <w:r w:rsidR="00BB143F">
          <w:t xml:space="preserve">A source of </w:t>
        </w:r>
      </w:ins>
      <w:ins w:id="19" w:author="Matthew Urffer" w:date="2013-05-02T21:17:00Z">
        <w:r w:rsidR="00BB143F">
          <w:t>m</w:t>
        </w:r>
      </w:ins>
      <w:del w:id="20" w:author="Matthew Urffer" w:date="2013-05-02T21:17:00Z">
        <w:r w:rsidR="00647707" w:rsidDel="00BB143F">
          <w:delText>M</w:delText>
        </w:r>
      </w:del>
      <w:r w:rsidR="00647707">
        <w:t>onotonic photons w</w:t>
      </w:r>
      <w:del w:id="21" w:author="Matthew Urffer" w:date="2013-05-02T21:16:00Z">
        <w:r w:rsidR="00647707" w:rsidDel="00BB143F">
          <w:delText>h</w:delText>
        </w:r>
      </w:del>
      <w:r w:rsidR="00647707">
        <w:t xml:space="preserve">ere </w:t>
      </w:r>
      <w:bookmarkStart w:id="22" w:name="_GoBack"/>
      <w:bookmarkEnd w:id="22"/>
      <w:ins w:id="23" w:author="Laurence Miller" w:date="2013-03-15T15:19:00Z">
        <w:del w:id="24" w:author="Matthew Urffer" w:date="2013-05-02T21:17:00Z">
          <w:r w:rsidR="0040021F" w:rsidDel="00BB143F">
            <w:delText xml:space="preserve">used as a source </w:delText>
          </w:r>
        </w:del>
        <w:r w:rsidR="0040021F">
          <w:t>impingent</w:t>
        </w:r>
      </w:ins>
      <w:r w:rsidR="00647707">
        <w:t xml:space="preserve"> into water, with the energy deposition being governed by a micro dose physics model, </w:t>
      </w:r>
      <w:r w:rsidR="00357A57">
        <w:t>G4DNAPhys</w:t>
      </w:r>
      <w:r w:rsidR="00647707">
        <w:t>i</w:t>
      </w:r>
      <w:r w:rsidR="00357A57">
        <w:t>cs.</w:t>
      </w:r>
      <w:r w:rsidR="00C330CD">
        <w:t xml:space="preserve"> </w:t>
      </w:r>
      <w:r w:rsidR="00BE187C">
        <w:t xml:space="preserve"> </w:t>
      </w:r>
      <w:r w:rsidR="00647707">
        <w:t>The energy loss of the first collision was then calculated.  This allows for the</w:t>
      </w:r>
      <w:r w:rsidR="00357A57">
        <w:t xml:space="preserve"> probability that a given collision </w:t>
      </w:r>
      <w:r w:rsidR="00647707">
        <w:t>will result in an energy loss to be</w:t>
      </w:r>
      <w:r w:rsidR="00357A57">
        <w:t xml:space="preserve"> plotted versus energy.  </w:t>
      </w:r>
      <w:r w:rsidR="00647707">
        <w:t>Comparison to the work of Turner yields a similar structure, with the G4DNAPhysics model providing f</w:t>
      </w:r>
      <w:r w:rsidR="00357A57">
        <w:t>ine</w:t>
      </w:r>
      <w:r w:rsidR="00647707">
        <w:t>r energy resolution allowing</w:t>
      </w:r>
      <w:r w:rsidR="00357A57">
        <w:t xml:space="preserve"> for the discrete binding energies of the electrons in the material to be visible.</w:t>
      </w:r>
      <w:r w:rsidR="00902AA7" w:rsidRPr="00902AA7">
        <w:t xml:space="preserve"> </w:t>
      </w:r>
    </w:p>
    <w:sectPr w:rsidR="00512FFD" w:rsidSect="00512F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8A"/>
    <w:rsid w:val="00357A57"/>
    <w:rsid w:val="0040021F"/>
    <w:rsid w:val="00512FFD"/>
    <w:rsid w:val="00647707"/>
    <w:rsid w:val="00662961"/>
    <w:rsid w:val="0071648A"/>
    <w:rsid w:val="007229F0"/>
    <w:rsid w:val="008A33FB"/>
    <w:rsid w:val="00902AA7"/>
    <w:rsid w:val="00963D2B"/>
    <w:rsid w:val="00975B05"/>
    <w:rsid w:val="00A33105"/>
    <w:rsid w:val="00BB143F"/>
    <w:rsid w:val="00BE187C"/>
    <w:rsid w:val="00C330CD"/>
    <w:rsid w:val="00C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E4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3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3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Urffer</dc:creator>
  <cp:keywords/>
  <dc:description/>
  <cp:lastModifiedBy>Matthew Urffer</cp:lastModifiedBy>
  <cp:revision>2</cp:revision>
  <dcterms:created xsi:type="dcterms:W3CDTF">2013-05-03T01:18:00Z</dcterms:created>
  <dcterms:modified xsi:type="dcterms:W3CDTF">2013-05-03T01:18:00Z</dcterms:modified>
</cp:coreProperties>
</file>